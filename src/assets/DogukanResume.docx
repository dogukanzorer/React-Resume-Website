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C72E" w14:textId="77777777" w:rsidR="008C6D0C" w:rsidRPr="00EB56A9" w:rsidRDefault="008C6D0C" w:rsidP="008C6D0C">
      <w:pPr>
        <w:pBdr>
          <w:bottom w:val="single" w:sz="6" w:space="1" w:color="auto"/>
        </w:pBdr>
        <w:spacing w:after="0" w:line="240" w:lineRule="auto"/>
        <w:ind w:left="-576"/>
        <w:rPr>
          <w:rFonts w:ascii="Calibri" w:hAnsi="Calibri" w:cs="Calibri"/>
          <w:b/>
          <w:sz w:val="24"/>
          <w:szCs w:val="24"/>
        </w:rPr>
      </w:pPr>
      <w:r w:rsidRPr="00EB56A9">
        <w:rPr>
          <w:rFonts w:ascii="Calibri" w:hAnsi="Calibri" w:cs="Calibri"/>
          <w:b/>
          <w:sz w:val="24"/>
          <w:szCs w:val="24"/>
        </w:rPr>
        <w:t>Education</w:t>
      </w:r>
    </w:p>
    <w:p w14:paraId="1C84F3C0" w14:textId="19927B2E" w:rsidR="008C6D0C" w:rsidRPr="00EB56A9" w:rsidRDefault="008C6D0C" w:rsidP="008C6D0C">
      <w:pPr>
        <w:spacing w:after="0" w:line="240" w:lineRule="auto"/>
        <w:ind w:left="-576"/>
        <w:rPr>
          <w:rFonts w:ascii="Calibri" w:hAnsi="Calibri" w:cs="Calibri"/>
          <w:sz w:val="20"/>
          <w:szCs w:val="20"/>
        </w:rPr>
      </w:pPr>
      <w:r w:rsidRPr="00EB56A9">
        <w:rPr>
          <w:rFonts w:ascii="Calibri" w:hAnsi="Calibri" w:cs="Calibri"/>
          <w:i/>
          <w:iCs/>
          <w:sz w:val="20"/>
          <w:szCs w:val="20"/>
        </w:rPr>
        <w:t>Bachelor of</w:t>
      </w:r>
      <w:r>
        <w:rPr>
          <w:rFonts w:ascii="Calibri" w:hAnsi="Calibri" w:cs="Calibri"/>
          <w:i/>
          <w:iCs/>
          <w:sz w:val="20"/>
          <w:szCs w:val="20"/>
        </w:rPr>
        <w:t xml:space="preserve"> Software Engineering</w:t>
      </w:r>
      <w:r w:rsidRPr="00EB56A9">
        <w:rPr>
          <w:rFonts w:ascii="Calibri" w:hAnsi="Calibri" w:cs="Calibri"/>
          <w:i/>
          <w:iCs/>
          <w:sz w:val="20"/>
          <w:szCs w:val="20"/>
        </w:rPr>
        <w:t xml:space="preserve">, </w:t>
      </w:r>
      <w:r w:rsidRPr="00EB56A9">
        <w:rPr>
          <w:rFonts w:ascii="Calibri" w:hAnsi="Calibri" w:cs="Calibri"/>
          <w:b/>
          <w:bCs/>
          <w:sz w:val="20"/>
          <w:szCs w:val="20"/>
        </w:rPr>
        <w:t>University of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Uskudar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University</w:t>
      </w:r>
      <w:r w:rsidRPr="00EB56A9">
        <w:rPr>
          <w:rFonts w:ascii="Calibri" w:hAnsi="Calibri" w:cs="Calibri"/>
          <w:b/>
          <w:bCs/>
          <w:sz w:val="20"/>
          <w:szCs w:val="20"/>
        </w:rPr>
        <w:tab/>
      </w:r>
      <w:r w:rsidRPr="00EB56A9"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                     </w:t>
      </w:r>
      <w:r w:rsidRPr="00EB56A9">
        <w:rPr>
          <w:rFonts w:ascii="Calibri" w:hAnsi="Calibri" w:cs="Calibri"/>
          <w:sz w:val="20"/>
          <w:szCs w:val="20"/>
        </w:rPr>
        <w:t xml:space="preserve">                                         </w:t>
      </w:r>
      <w:r>
        <w:rPr>
          <w:rFonts w:ascii="Calibri" w:hAnsi="Calibri" w:cs="Calibri"/>
          <w:sz w:val="20"/>
          <w:szCs w:val="20"/>
        </w:rPr>
        <w:t xml:space="preserve">   </w:t>
      </w:r>
      <w:r w:rsidRPr="00EB56A9">
        <w:rPr>
          <w:rFonts w:ascii="Calibri" w:hAnsi="Calibri" w:cs="Calibri"/>
          <w:sz w:val="20"/>
          <w:szCs w:val="20"/>
        </w:rPr>
        <w:t xml:space="preserve">       C</w:t>
      </w:r>
      <w:r>
        <w:rPr>
          <w:rFonts w:ascii="Calibri" w:hAnsi="Calibri" w:cs="Calibri"/>
          <w:sz w:val="20"/>
          <w:szCs w:val="20"/>
        </w:rPr>
        <w:t>ity</w:t>
      </w:r>
      <w:r w:rsidRPr="00EB56A9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İstanbul</w:t>
      </w:r>
      <w:ins w:id="0" w:author="Microsoft Word" w:date="2023-10-05T15:51:00Z">
        <w:r w:rsidRPr="00EB56A9">
          <w:rPr>
            <w:rFonts w:ascii="Calibri" w:hAnsi="Calibri" w:cs="Calibri"/>
            <w:b/>
            <w:bCs/>
            <w:sz w:val="20"/>
            <w:szCs w:val="20"/>
          </w:rPr>
          <w:t xml:space="preserve"> </w:t>
        </w:r>
      </w:ins>
    </w:p>
    <w:p w14:paraId="3387BD88" w14:textId="7914817F" w:rsidR="008C6D0C" w:rsidRPr="00EB56A9" w:rsidRDefault="008C6D0C" w:rsidP="008C6D0C">
      <w:pPr>
        <w:spacing w:after="0" w:line="240" w:lineRule="auto"/>
        <w:ind w:left="-576"/>
        <w:rPr>
          <w:rFonts w:ascii="Calibri" w:hAnsi="Calibri" w:cs="Calibri"/>
          <w:b/>
          <w:bCs/>
          <w:sz w:val="20"/>
          <w:szCs w:val="20"/>
        </w:rPr>
      </w:pPr>
      <w:r w:rsidRPr="00EB56A9">
        <w:rPr>
          <w:rFonts w:ascii="Calibri" w:hAnsi="Calibri" w:cs="Calibri"/>
          <w:sz w:val="20"/>
          <w:szCs w:val="20"/>
        </w:rPr>
        <w:t xml:space="preserve">GPA: </w:t>
      </w:r>
      <w:r>
        <w:rPr>
          <w:rFonts w:ascii="Calibri" w:hAnsi="Calibri" w:cs="Calibri"/>
          <w:sz w:val="20"/>
          <w:szCs w:val="20"/>
        </w:rPr>
        <w:t>2.67</w:t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</w:r>
      <w:r w:rsidRPr="00EB56A9">
        <w:rPr>
          <w:rFonts w:ascii="Calibri" w:hAnsi="Calibri" w:cs="Calibri"/>
          <w:i/>
          <w:iCs/>
          <w:sz w:val="20"/>
          <w:szCs w:val="20"/>
        </w:rPr>
        <w:tab/>
        <w:t xml:space="preserve">      </w:t>
      </w:r>
      <w:r w:rsidRPr="00EB56A9">
        <w:rPr>
          <w:rFonts w:ascii="Calibri" w:hAnsi="Calibri" w:cs="Calibri"/>
          <w:b/>
          <w:bCs/>
          <w:sz w:val="20"/>
          <w:szCs w:val="20"/>
        </w:rPr>
        <w:t>20</w:t>
      </w:r>
      <w:r>
        <w:rPr>
          <w:rFonts w:ascii="Calibri" w:hAnsi="Calibri" w:cs="Calibri"/>
          <w:b/>
          <w:bCs/>
          <w:sz w:val="20"/>
          <w:szCs w:val="20"/>
        </w:rPr>
        <w:t>22</w:t>
      </w:r>
      <w:r w:rsidRPr="00EB56A9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0FB4685A" w14:textId="41C7A974" w:rsidR="008C6D0C" w:rsidRPr="00EB56A9" w:rsidRDefault="008C6D0C" w:rsidP="008C6D0C">
      <w:pPr>
        <w:spacing w:after="0" w:line="240" w:lineRule="auto"/>
        <w:ind w:left="7200" w:hanging="7776"/>
        <w:rPr>
          <w:rFonts w:ascii="Calibri" w:hAnsi="Calibri" w:cs="Calibri"/>
          <w:sz w:val="20"/>
          <w:szCs w:val="20"/>
        </w:rPr>
      </w:pPr>
      <w:r w:rsidRPr="00EB56A9">
        <w:rPr>
          <w:rFonts w:ascii="Calibri" w:hAnsi="Calibri" w:cs="Calibri"/>
          <w:i/>
          <w:iCs/>
          <w:sz w:val="20"/>
          <w:szCs w:val="20"/>
        </w:rPr>
        <w:tab/>
        <w:t xml:space="preserve">         </w:t>
      </w:r>
      <w:r w:rsidRPr="00EB56A9">
        <w:rPr>
          <w:rFonts w:ascii="Calibri" w:hAnsi="Calibri" w:cs="Calibri"/>
        </w:rPr>
        <w:tab/>
      </w:r>
      <w:r w:rsidRPr="00EB56A9">
        <w:rPr>
          <w:rFonts w:ascii="Calibri" w:hAnsi="Calibri" w:cs="Calibri"/>
        </w:rPr>
        <w:tab/>
        <w:t xml:space="preserve">           </w:t>
      </w:r>
      <w:r>
        <w:rPr>
          <w:rFonts w:ascii="Calibri" w:hAnsi="Calibri" w:cs="Calibri"/>
        </w:rPr>
        <w:t xml:space="preserve"> </w:t>
      </w:r>
    </w:p>
    <w:p w14:paraId="17140583" w14:textId="77777777" w:rsidR="008C6D0C" w:rsidRPr="00EB56A9" w:rsidRDefault="008C6D0C" w:rsidP="008C6D0C">
      <w:pPr>
        <w:pBdr>
          <w:bottom w:val="single" w:sz="6" w:space="1" w:color="auto"/>
        </w:pBdr>
        <w:spacing w:after="0" w:line="240" w:lineRule="auto"/>
        <w:ind w:left="-576"/>
        <w:rPr>
          <w:rFonts w:ascii="Calibri" w:hAnsi="Calibri" w:cs="Calibri"/>
          <w:b/>
          <w:sz w:val="24"/>
          <w:szCs w:val="24"/>
        </w:rPr>
      </w:pPr>
      <w:r w:rsidRPr="00EB56A9">
        <w:rPr>
          <w:rFonts w:ascii="Calibri" w:hAnsi="Calibri" w:cs="Calibri"/>
          <w:b/>
          <w:sz w:val="24"/>
          <w:szCs w:val="24"/>
        </w:rPr>
        <w:t>TECHNICAL SKILLS</w:t>
      </w:r>
    </w:p>
    <w:p w14:paraId="76242AA2" w14:textId="77777777" w:rsidR="008C6D0C" w:rsidRPr="00EB56A9" w:rsidRDefault="008C6D0C" w:rsidP="008C6D0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18"/>
          <w:szCs w:val="18"/>
        </w:rPr>
      </w:pPr>
      <w:r w:rsidRPr="00EB56A9">
        <w:rPr>
          <w:rFonts w:ascii="Calibri" w:hAnsi="Calibri" w:cs="Calibri"/>
          <w:sz w:val="18"/>
          <w:szCs w:val="18"/>
        </w:rPr>
        <w:t>Languages: C++, Java, JavaScript, C#, Python, R, HTML, CSS, SQL, TypeScript</w:t>
      </w:r>
    </w:p>
    <w:p w14:paraId="648483F5" w14:textId="77777777" w:rsidR="008C6D0C" w:rsidRPr="00EB56A9" w:rsidRDefault="008C6D0C" w:rsidP="008C6D0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EB56A9">
        <w:rPr>
          <w:rFonts w:ascii="Calibri" w:hAnsi="Calibri" w:cs="Calibri"/>
          <w:sz w:val="18"/>
          <w:szCs w:val="18"/>
        </w:rPr>
        <w:t>Frameworks: Django, Angular, React, jQuery, Node.js, VS Code, Mac OS, Agile, Git, Gradle, Redux, GitHub</w:t>
      </w:r>
    </w:p>
    <w:p w14:paraId="4AC738A0" w14:textId="77777777" w:rsidR="008C6D0C" w:rsidRPr="00EB56A9" w:rsidRDefault="008C6D0C" w:rsidP="008C6D0C">
      <w:pPr>
        <w:pStyle w:val="ListParagraph"/>
        <w:spacing w:after="0" w:line="240" w:lineRule="auto"/>
        <w:ind w:left="144"/>
        <w:rPr>
          <w:rFonts w:ascii="Calibri" w:hAnsi="Calibri" w:cs="Calibri"/>
          <w:sz w:val="18"/>
          <w:szCs w:val="18"/>
        </w:rPr>
      </w:pPr>
    </w:p>
    <w:p w14:paraId="7D9DBDDD" w14:textId="73C48E51" w:rsidR="00393664" w:rsidRPr="00D607EB" w:rsidRDefault="008C6D0C" w:rsidP="00D607EB">
      <w:pPr>
        <w:pBdr>
          <w:bottom w:val="single" w:sz="6" w:space="1" w:color="auto"/>
        </w:pBdr>
        <w:spacing w:after="0" w:line="240" w:lineRule="auto"/>
        <w:ind w:left="-576"/>
        <w:rPr>
          <w:rFonts w:ascii="Calibri" w:hAnsi="Calibri" w:cs="Calibri"/>
          <w:b/>
          <w:sz w:val="24"/>
          <w:szCs w:val="24"/>
        </w:rPr>
      </w:pPr>
      <w:r w:rsidRPr="00EB56A9">
        <w:rPr>
          <w:rFonts w:ascii="Calibri" w:hAnsi="Calibri" w:cs="Calibri"/>
          <w:b/>
          <w:sz w:val="24"/>
          <w:szCs w:val="24"/>
        </w:rPr>
        <w:t>PR</w:t>
      </w:r>
      <w:r w:rsidR="00393664">
        <w:rPr>
          <w:rFonts w:ascii="Calibri" w:hAnsi="Calibri" w:cs="Calibri"/>
          <w:b/>
          <w:sz w:val="24"/>
          <w:szCs w:val="24"/>
        </w:rPr>
        <w:t xml:space="preserve">OFESSİONAL PROFİLE </w:t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</w:r>
      <w:r w:rsidRPr="00EB56A9">
        <w:rPr>
          <w:rFonts w:ascii="Calibri" w:hAnsi="Calibri" w:cs="Calibri"/>
          <w:b/>
          <w:bCs/>
        </w:rPr>
        <w:tab/>
        <w:t xml:space="preserve">      </w:t>
      </w:r>
    </w:p>
    <w:p w14:paraId="3CFFF03D" w14:textId="3F5FCB94" w:rsidR="008C6D0C" w:rsidRPr="00D607EB" w:rsidRDefault="00D607EB" w:rsidP="008C6D0C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D607EB">
        <w:rPr>
          <w:rFonts w:ascii="Calibri" w:hAnsi="Calibri" w:cs="Calibri"/>
          <w:sz w:val="16"/>
          <w:szCs w:val="16"/>
          <w:shd w:val="clear" w:color="auto" w:fill="FFFFFF"/>
        </w:rPr>
        <w:t xml:space="preserve">Hello Jon </w:t>
      </w:r>
      <w:proofErr w:type="spellStart"/>
      <w:r w:rsidRPr="00D607EB">
        <w:rPr>
          <w:rFonts w:ascii="Calibri" w:hAnsi="Calibri" w:cs="Calibri"/>
          <w:sz w:val="16"/>
          <w:szCs w:val="16"/>
          <w:shd w:val="clear" w:color="auto" w:fill="FFFFFF"/>
        </w:rPr>
        <w:t>Doğukan</w:t>
      </w:r>
      <w:proofErr w:type="spellEnd"/>
      <w:r w:rsidRPr="00D607EB">
        <w:rPr>
          <w:rFonts w:ascii="Calibri" w:hAnsi="Calibri" w:cs="Calibri"/>
          <w:sz w:val="16"/>
          <w:szCs w:val="16"/>
          <w:shd w:val="clear" w:color="auto" w:fill="FFFFFF"/>
        </w:rPr>
        <w:t xml:space="preserve"> </w:t>
      </w:r>
      <w:proofErr w:type="spellStart"/>
      <w:r w:rsidRPr="00D607EB">
        <w:rPr>
          <w:rFonts w:ascii="Calibri" w:hAnsi="Calibri" w:cs="Calibri"/>
          <w:sz w:val="16"/>
          <w:szCs w:val="16"/>
          <w:shd w:val="clear" w:color="auto" w:fill="FFFFFF"/>
        </w:rPr>
        <w:t>Vedat</w:t>
      </w:r>
      <w:proofErr w:type="spellEnd"/>
      <w:r w:rsidRPr="00D607EB">
        <w:rPr>
          <w:rFonts w:ascii="Calibri" w:hAnsi="Calibri" w:cs="Calibri"/>
          <w:sz w:val="16"/>
          <w:szCs w:val="16"/>
          <w:shd w:val="clear" w:color="auto" w:fill="FFFFFF"/>
        </w:rPr>
        <w:t xml:space="preserve"> Zorer,</w:t>
      </w:r>
      <w:r w:rsidRPr="00D607EB">
        <w:rPr>
          <w:rFonts w:ascii="Calibri" w:hAnsi="Calibri" w:cs="Calibri"/>
          <w:sz w:val="16"/>
          <w:szCs w:val="16"/>
        </w:rPr>
        <w:br/>
      </w:r>
      <w:r w:rsidRPr="00D607EB">
        <w:rPr>
          <w:rFonts w:ascii="Calibri" w:hAnsi="Calibri" w:cs="Calibri"/>
          <w:sz w:val="16"/>
          <w:szCs w:val="16"/>
          <w:shd w:val="clear" w:color="auto" w:fill="FFFFFF"/>
        </w:rPr>
        <w:t xml:space="preserve">I was born in 1998 in New York, USA, and I am a software engineer. I completed my </w:t>
      </w:r>
      <w:proofErr w:type="gramStart"/>
      <w:r w:rsidRPr="00D607EB">
        <w:rPr>
          <w:rFonts w:ascii="Calibri" w:hAnsi="Calibri" w:cs="Calibri"/>
          <w:sz w:val="16"/>
          <w:szCs w:val="16"/>
          <w:shd w:val="clear" w:color="auto" w:fill="FFFFFF"/>
        </w:rPr>
        <w:t>Bachelor's degree in Software Engineering</w:t>
      </w:r>
      <w:proofErr w:type="gramEnd"/>
      <w:r w:rsidRPr="00D607EB">
        <w:rPr>
          <w:rFonts w:ascii="Calibri" w:hAnsi="Calibri" w:cs="Calibri"/>
          <w:sz w:val="16"/>
          <w:szCs w:val="16"/>
          <w:shd w:val="clear" w:color="auto" w:fill="FFFFFF"/>
        </w:rPr>
        <w:t xml:space="preserve"> at </w:t>
      </w:r>
      <w:proofErr w:type="spellStart"/>
      <w:r>
        <w:rPr>
          <w:rFonts w:ascii="Calibri" w:hAnsi="Calibri" w:cs="Calibri"/>
          <w:sz w:val="16"/>
          <w:szCs w:val="16"/>
          <w:shd w:val="clear" w:color="auto" w:fill="FFFFFF"/>
        </w:rPr>
        <w:t>U</w:t>
      </w:r>
      <w:r w:rsidRPr="00D607EB">
        <w:rPr>
          <w:rFonts w:ascii="Calibri" w:hAnsi="Calibri" w:cs="Calibri"/>
          <w:sz w:val="16"/>
          <w:szCs w:val="16"/>
          <w:shd w:val="clear" w:color="auto" w:fill="FFFFFF"/>
        </w:rPr>
        <w:t>sk</w:t>
      </w:r>
      <w:r>
        <w:rPr>
          <w:rFonts w:ascii="Calibri" w:hAnsi="Calibri" w:cs="Calibri"/>
          <w:sz w:val="16"/>
          <w:szCs w:val="16"/>
          <w:shd w:val="clear" w:color="auto" w:fill="FFFFFF"/>
        </w:rPr>
        <w:t>u</w:t>
      </w:r>
      <w:r w:rsidRPr="00D607EB">
        <w:rPr>
          <w:rFonts w:ascii="Calibri" w:hAnsi="Calibri" w:cs="Calibri"/>
          <w:sz w:val="16"/>
          <w:szCs w:val="16"/>
          <w:shd w:val="clear" w:color="auto" w:fill="FFFFFF"/>
        </w:rPr>
        <w:t>dar</w:t>
      </w:r>
      <w:proofErr w:type="spellEnd"/>
      <w:r w:rsidRPr="00D607EB">
        <w:rPr>
          <w:rFonts w:ascii="Calibri" w:hAnsi="Calibri" w:cs="Calibri"/>
          <w:sz w:val="16"/>
          <w:szCs w:val="16"/>
          <w:shd w:val="clear" w:color="auto" w:fill="FFFFFF"/>
        </w:rPr>
        <w:t xml:space="preserve"> University in September 2022. Throughout my education, I focused on educating myself in web-based and other application development projects.</w:t>
      </w:r>
      <w:r w:rsidRPr="00D607EB">
        <w:rPr>
          <w:rFonts w:ascii="Calibri" w:hAnsi="Calibri" w:cs="Calibri"/>
          <w:sz w:val="16"/>
          <w:szCs w:val="16"/>
        </w:rPr>
        <w:br/>
      </w:r>
      <w:r w:rsidRPr="00D607EB">
        <w:rPr>
          <w:rFonts w:ascii="Calibri" w:hAnsi="Calibri" w:cs="Calibri"/>
          <w:sz w:val="16"/>
          <w:szCs w:val="16"/>
          <w:shd w:val="clear" w:color="auto" w:fill="FFFFFF"/>
        </w:rPr>
        <w:t>I have a high level of social skills, am compatible with team collaborations, and possess skills in planning and time management. I am analytical and algorithmic in my thinking, quick to grasp tasks, open to learning, ambitious, and enjoy working in my field.</w:t>
      </w:r>
    </w:p>
    <w:p w14:paraId="019FF3A4" w14:textId="37D713CD" w:rsidR="008C6D0C" w:rsidRPr="00EB56A9" w:rsidRDefault="008C6D0C" w:rsidP="008C6D0C">
      <w:pPr>
        <w:pBdr>
          <w:bottom w:val="single" w:sz="6" w:space="1" w:color="auto"/>
        </w:pBdr>
        <w:spacing w:after="0" w:line="240" w:lineRule="auto"/>
        <w:ind w:left="-576"/>
        <w:rPr>
          <w:rFonts w:ascii="Calibri" w:hAnsi="Calibri" w:cs="Calibri"/>
          <w:b/>
          <w:sz w:val="24"/>
          <w:szCs w:val="24"/>
        </w:rPr>
      </w:pPr>
      <w:r w:rsidRPr="00EB56A9">
        <w:rPr>
          <w:rFonts w:ascii="Calibri" w:hAnsi="Calibri" w:cs="Calibri"/>
          <w:b/>
          <w:sz w:val="24"/>
          <w:szCs w:val="24"/>
        </w:rPr>
        <w:t>PROFESSIONAL EXPERIENCE</w:t>
      </w:r>
    </w:p>
    <w:p w14:paraId="0E2FB538" w14:textId="77777777" w:rsidR="00137FF8" w:rsidRDefault="00137FF8" w:rsidP="008C6D0C">
      <w:pPr>
        <w:spacing w:after="0" w:line="240" w:lineRule="auto"/>
        <w:ind w:left="-576"/>
        <w:jc w:val="both"/>
        <w:rPr>
          <w:rFonts w:ascii="Calibri" w:hAnsi="Calibri" w:cs="Calibri"/>
          <w:b/>
          <w:bCs/>
          <w:sz w:val="16"/>
          <w:szCs w:val="16"/>
        </w:rPr>
      </w:pPr>
    </w:p>
    <w:p w14:paraId="70528BCE" w14:textId="43C5969C" w:rsidR="008C6D0C" w:rsidRPr="00393664" w:rsidRDefault="008C6D0C" w:rsidP="008C6D0C">
      <w:pPr>
        <w:spacing w:after="0" w:line="240" w:lineRule="auto"/>
        <w:ind w:left="-576"/>
        <w:jc w:val="both"/>
        <w:rPr>
          <w:rFonts w:ascii="Calibri" w:hAnsi="Calibri" w:cs="Calibri"/>
          <w:b/>
          <w:bCs/>
          <w:sz w:val="16"/>
          <w:szCs w:val="16"/>
        </w:rPr>
      </w:pPr>
      <w:r w:rsidRPr="00393664">
        <w:rPr>
          <w:rFonts w:ascii="Calibri" w:hAnsi="Calibri" w:cs="Calibri"/>
          <w:b/>
          <w:bCs/>
          <w:sz w:val="16"/>
          <w:szCs w:val="16"/>
        </w:rPr>
        <w:t>Coder School</w:t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  <w:sz w:val="16"/>
          <w:szCs w:val="16"/>
        </w:rPr>
        <w:tab/>
      </w:r>
      <w:r w:rsidRPr="00393664">
        <w:rPr>
          <w:rFonts w:ascii="Calibri" w:hAnsi="Calibri" w:cs="Calibri"/>
          <w:b/>
          <w:bCs/>
        </w:rPr>
        <w:t xml:space="preserve">    </w:t>
      </w:r>
      <w:r w:rsidR="00393664">
        <w:rPr>
          <w:rFonts w:ascii="Calibri" w:hAnsi="Calibri" w:cs="Calibri"/>
          <w:b/>
          <w:bCs/>
        </w:rPr>
        <w:t xml:space="preserve">    </w:t>
      </w:r>
      <w:r w:rsidR="00D607EB">
        <w:rPr>
          <w:rFonts w:ascii="Calibri" w:hAnsi="Calibri" w:cs="Calibri"/>
          <w:b/>
          <w:bCs/>
        </w:rPr>
        <w:t>October</w:t>
      </w:r>
      <w:r w:rsidRPr="00393664">
        <w:rPr>
          <w:rFonts w:ascii="Calibri" w:hAnsi="Calibri" w:cs="Calibri"/>
          <w:b/>
          <w:bCs/>
        </w:rPr>
        <w:t xml:space="preserve"> 20</w:t>
      </w:r>
      <w:r w:rsidR="00393664">
        <w:rPr>
          <w:rFonts w:ascii="Calibri" w:hAnsi="Calibri" w:cs="Calibri"/>
          <w:b/>
          <w:bCs/>
        </w:rPr>
        <w:t>17</w:t>
      </w:r>
      <w:r w:rsidRPr="00393664">
        <w:rPr>
          <w:rFonts w:ascii="Calibri" w:hAnsi="Calibri" w:cs="Calibri"/>
          <w:b/>
          <w:bCs/>
        </w:rPr>
        <w:t>-</w:t>
      </w:r>
      <w:r w:rsidR="00393664">
        <w:rPr>
          <w:rFonts w:ascii="Calibri" w:hAnsi="Calibri" w:cs="Calibri"/>
          <w:b/>
          <w:bCs/>
        </w:rPr>
        <w:t>2022</w:t>
      </w:r>
    </w:p>
    <w:p w14:paraId="29CA44A4" w14:textId="6BBC800E" w:rsidR="008C6D0C" w:rsidRPr="00393664" w:rsidRDefault="008C6D0C" w:rsidP="008C6D0C">
      <w:pPr>
        <w:spacing w:after="0" w:line="240" w:lineRule="auto"/>
        <w:ind w:left="-576"/>
        <w:jc w:val="both"/>
        <w:rPr>
          <w:rFonts w:ascii="Calibri" w:hAnsi="Calibri" w:cs="Calibri"/>
          <w:i/>
          <w:iCs/>
          <w:sz w:val="16"/>
          <w:szCs w:val="16"/>
        </w:rPr>
      </w:pPr>
      <w:r w:rsidRPr="00393664">
        <w:rPr>
          <w:rFonts w:ascii="Calibri" w:hAnsi="Calibri" w:cs="Calibri"/>
          <w:i/>
          <w:iCs/>
          <w:sz w:val="16"/>
          <w:szCs w:val="16"/>
        </w:rPr>
        <w:t>Code Coach</w:t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Pr="00393664">
        <w:rPr>
          <w:rFonts w:ascii="Calibri" w:hAnsi="Calibri" w:cs="Calibri"/>
          <w:i/>
          <w:iCs/>
          <w:sz w:val="16"/>
          <w:szCs w:val="16"/>
        </w:rPr>
        <w:tab/>
      </w:r>
      <w:r w:rsidR="00393664" w:rsidRPr="00393664">
        <w:rPr>
          <w:rFonts w:ascii="Calibri" w:hAnsi="Calibri" w:cs="Calibri"/>
          <w:i/>
          <w:iCs/>
          <w:sz w:val="16"/>
          <w:szCs w:val="16"/>
        </w:rPr>
        <w:t xml:space="preserve">                  </w:t>
      </w:r>
      <w:proofErr w:type="spellStart"/>
      <w:proofErr w:type="gramStart"/>
      <w:r w:rsidR="00393664" w:rsidRPr="00393664">
        <w:rPr>
          <w:rFonts w:ascii="Calibri" w:hAnsi="Calibri" w:cs="Calibri"/>
        </w:rPr>
        <w:t>Uskudar</w:t>
      </w:r>
      <w:proofErr w:type="spellEnd"/>
      <w:r w:rsidR="00393664">
        <w:rPr>
          <w:rFonts w:ascii="Calibri" w:hAnsi="Calibri" w:cs="Calibri"/>
        </w:rPr>
        <w:t xml:space="preserve"> </w:t>
      </w:r>
      <w:r w:rsidRPr="00393664">
        <w:rPr>
          <w:rFonts w:ascii="Calibri" w:hAnsi="Calibri" w:cs="Calibri"/>
        </w:rPr>
        <w:t>,</w:t>
      </w:r>
      <w:proofErr w:type="gramEnd"/>
      <w:r w:rsidR="00393664">
        <w:rPr>
          <w:rFonts w:ascii="Calibri" w:hAnsi="Calibri" w:cs="Calibri"/>
        </w:rPr>
        <w:t xml:space="preserve"> </w:t>
      </w:r>
      <w:r w:rsidR="00393664" w:rsidRPr="00393664">
        <w:rPr>
          <w:rFonts w:ascii="Calibri" w:hAnsi="Calibri" w:cs="Calibri"/>
        </w:rPr>
        <w:t>Turkey</w:t>
      </w:r>
    </w:p>
    <w:p w14:paraId="4FB80EAF" w14:textId="77777777" w:rsidR="008C6D0C" w:rsidRPr="00393664" w:rsidRDefault="008C6D0C" w:rsidP="008C6D0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  <w:r w:rsidRPr="00393664">
        <w:rPr>
          <w:rFonts w:ascii="Calibri" w:hAnsi="Calibri" w:cs="Calibri"/>
          <w:sz w:val="16"/>
          <w:szCs w:val="16"/>
        </w:rPr>
        <w:t>Personalized coding education for over 50 students with diverse learning styles and skill levels.</w:t>
      </w:r>
    </w:p>
    <w:p w14:paraId="05AA7797" w14:textId="15AB40FA" w:rsidR="00137FF8" w:rsidRPr="00FE1D66" w:rsidRDefault="008C6D0C" w:rsidP="00FE1D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  <w:r w:rsidRPr="00393664">
        <w:rPr>
          <w:rFonts w:ascii="Calibri" w:hAnsi="Calibri" w:cs="Calibri"/>
          <w:sz w:val="16"/>
          <w:szCs w:val="16"/>
        </w:rPr>
        <w:t>Delivered customized coding education in areas such as web development, game development, algorithms, and specific programming languages, resulting in at least 15% knowledge comprehension improvement.</w:t>
      </w:r>
    </w:p>
    <w:p w14:paraId="3BCD9D08" w14:textId="77777777" w:rsidR="00FE1D66" w:rsidRDefault="00FE1D66" w:rsidP="00137FF8">
      <w:pPr>
        <w:pStyle w:val="ListParagraph"/>
        <w:ind w:left="144"/>
        <w:rPr>
          <w:rFonts w:ascii="Calibri" w:hAnsi="Calibri" w:cs="Calibri"/>
          <w:b/>
          <w:bCs/>
        </w:rPr>
      </w:pPr>
    </w:p>
    <w:p w14:paraId="042DA5F0" w14:textId="6FE192E7" w:rsidR="00393664" w:rsidRPr="00137FF8" w:rsidRDefault="00393664" w:rsidP="00137FF8">
      <w:pPr>
        <w:pStyle w:val="ListParagraph"/>
        <w:ind w:left="144"/>
        <w:rPr>
          <w:rFonts w:ascii="Calibri" w:hAnsi="Calibri" w:cs="Calibri"/>
          <w:b/>
          <w:bCs/>
          <w:sz w:val="24"/>
          <w:szCs w:val="24"/>
        </w:rPr>
      </w:pPr>
      <w:r w:rsidRPr="00393664">
        <w:rPr>
          <w:rFonts w:ascii="Calibri" w:hAnsi="Calibri" w:cs="Calibri"/>
          <w:b/>
          <w:bCs/>
        </w:rPr>
        <w:t>Global Data Collection Company</w:t>
      </w:r>
      <w:r w:rsidRPr="00393664">
        <w:rPr>
          <w:rFonts w:ascii="Calibri" w:hAnsi="Calibri" w:cs="Calibri"/>
          <w:b/>
          <w:bCs/>
        </w:rPr>
        <w:tab/>
      </w:r>
      <w:r w:rsidRPr="00393664">
        <w:rPr>
          <w:rFonts w:ascii="Calibri" w:hAnsi="Calibri" w:cs="Calibri"/>
          <w:b/>
          <w:bCs/>
        </w:rPr>
        <w:tab/>
      </w:r>
      <w:r w:rsidRPr="00393664">
        <w:rPr>
          <w:rFonts w:ascii="Calibri" w:hAnsi="Calibri" w:cs="Calibri"/>
          <w:b/>
          <w:bCs/>
        </w:rPr>
        <w:tab/>
      </w:r>
      <w:r w:rsidRPr="00393664">
        <w:rPr>
          <w:rFonts w:ascii="Calibri" w:hAnsi="Calibri" w:cs="Calibri"/>
          <w:b/>
          <w:bCs/>
        </w:rPr>
        <w:tab/>
      </w:r>
      <w:r w:rsidRPr="00393664">
        <w:rPr>
          <w:rFonts w:ascii="Calibri" w:hAnsi="Calibri" w:cs="Calibri"/>
          <w:b/>
          <w:bCs/>
        </w:rPr>
        <w:tab/>
      </w:r>
      <w:r w:rsidRPr="00393664">
        <w:rPr>
          <w:rFonts w:ascii="Calibri" w:hAnsi="Calibri" w:cs="Calibri"/>
          <w:b/>
          <w:bCs/>
        </w:rPr>
        <w:tab/>
        <w:t xml:space="preserve">        June 2019-November 2019</w:t>
      </w:r>
      <w:r w:rsidR="00137FF8">
        <w:rPr>
          <w:rFonts w:ascii="Calibri" w:hAnsi="Calibri" w:cs="Calibri"/>
          <w:b/>
          <w:bCs/>
        </w:rPr>
        <w:t xml:space="preserve"> </w:t>
      </w:r>
      <w:r w:rsidRPr="00137FF8">
        <w:rPr>
          <w:rFonts w:ascii="Calibri" w:hAnsi="Calibri" w:cs="Calibri"/>
          <w:i/>
          <w:iCs/>
          <w:sz w:val="16"/>
          <w:szCs w:val="16"/>
        </w:rPr>
        <w:t>Customer Service Representative</w:t>
      </w:r>
      <w:r w:rsidR="00137FF8">
        <w:rPr>
          <w:rFonts w:ascii="Calibri" w:hAnsi="Calibri" w:cs="Calibri"/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137FF8" w:rsidRPr="00137FF8">
        <w:rPr>
          <w:rFonts w:ascii="Calibri" w:hAnsi="Calibri" w:cs="Calibri"/>
          <w:i/>
          <w:iCs/>
        </w:rPr>
        <w:t>Maltepe</w:t>
      </w:r>
      <w:proofErr w:type="spellEnd"/>
      <w:r w:rsidR="00137FF8" w:rsidRPr="00137FF8">
        <w:rPr>
          <w:rFonts w:ascii="Calibri" w:hAnsi="Calibri" w:cs="Calibri"/>
          <w:i/>
          <w:iCs/>
        </w:rPr>
        <w:t xml:space="preserve"> ,</w:t>
      </w:r>
      <w:proofErr w:type="gramEnd"/>
      <w:r w:rsidR="00137FF8" w:rsidRPr="00137FF8">
        <w:rPr>
          <w:rFonts w:ascii="Calibri" w:hAnsi="Calibri" w:cs="Calibri"/>
          <w:i/>
          <w:iCs/>
        </w:rPr>
        <w:t xml:space="preserve"> Turkey</w:t>
      </w:r>
    </w:p>
    <w:p w14:paraId="46F512A1" w14:textId="1AAF6E45" w:rsidR="00137FF8" w:rsidRDefault="00137FF8" w:rsidP="00393664">
      <w:pPr>
        <w:pStyle w:val="ListParagraph"/>
        <w:numPr>
          <w:ilvl w:val="0"/>
          <w:numId w:val="2"/>
        </w:numPr>
        <w:rPr>
          <w:rFonts w:ascii="Calibri" w:hAnsi="Calibri" w:cs="Calibri"/>
          <w:sz w:val="16"/>
          <w:szCs w:val="16"/>
        </w:rPr>
      </w:pPr>
      <w:r w:rsidRPr="00393664">
        <w:rPr>
          <w:rFonts w:ascii="Calibri" w:hAnsi="Calibri" w:cs="Calibri"/>
          <w:sz w:val="16"/>
          <w:szCs w:val="16"/>
        </w:rPr>
        <w:t>Survey study that I participated in to understand the extent to which Turkish companies are influenced by investment tendencies.</w:t>
      </w:r>
    </w:p>
    <w:p w14:paraId="3FBDD1DD" w14:textId="4BF6884C" w:rsidR="00FE1D66" w:rsidRPr="00FE1D66" w:rsidRDefault="00393664" w:rsidP="00FE1D66">
      <w:pPr>
        <w:pStyle w:val="ListParagraph"/>
        <w:numPr>
          <w:ilvl w:val="0"/>
          <w:numId w:val="2"/>
        </w:numPr>
        <w:rPr>
          <w:rFonts w:ascii="Calibri" w:hAnsi="Calibri" w:cs="Calibri"/>
          <w:sz w:val="16"/>
          <w:szCs w:val="16"/>
        </w:rPr>
      </w:pPr>
      <w:r w:rsidRPr="00393664">
        <w:rPr>
          <w:rFonts w:ascii="Calibri" w:hAnsi="Calibri" w:cs="Calibri"/>
          <w:sz w:val="16"/>
          <w:szCs w:val="16"/>
        </w:rPr>
        <w:t>Effectively handled a high volume of incoming customer calls, addressing inquiries, resolving issues, and ensuring a positive customer experience while consistently meeting or exceeding performance targets.</w:t>
      </w:r>
    </w:p>
    <w:p w14:paraId="2AA98D45" w14:textId="259E3045" w:rsidR="00FE1D66" w:rsidRPr="00EB56A9" w:rsidRDefault="00FE1D66" w:rsidP="00FE1D66">
      <w:pPr>
        <w:pBdr>
          <w:bottom w:val="single" w:sz="6" w:space="1" w:color="auto"/>
        </w:pBdr>
        <w:spacing w:after="0" w:line="240" w:lineRule="auto"/>
        <w:ind w:left="-576"/>
        <w:rPr>
          <w:rFonts w:ascii="Calibri" w:hAnsi="Calibri" w:cs="Calibri"/>
          <w:b/>
          <w:sz w:val="24"/>
          <w:szCs w:val="24"/>
        </w:rPr>
      </w:pPr>
      <w:r w:rsidRPr="00EB56A9">
        <w:rPr>
          <w:rFonts w:ascii="Calibri" w:hAnsi="Calibri" w:cs="Calibri"/>
          <w:b/>
          <w:sz w:val="24"/>
          <w:szCs w:val="24"/>
        </w:rPr>
        <w:t>PR</w:t>
      </w:r>
      <w:r>
        <w:rPr>
          <w:rFonts w:ascii="Calibri" w:hAnsi="Calibri" w:cs="Calibri"/>
          <w:b/>
          <w:sz w:val="24"/>
          <w:szCs w:val="24"/>
        </w:rPr>
        <w:t xml:space="preserve">OJECT </w:t>
      </w:r>
      <w:r w:rsidRPr="00EB56A9">
        <w:rPr>
          <w:rFonts w:ascii="Calibri" w:hAnsi="Calibri" w:cs="Calibri"/>
          <w:b/>
          <w:sz w:val="24"/>
          <w:szCs w:val="24"/>
        </w:rPr>
        <w:t>EXPERIENCE</w:t>
      </w:r>
    </w:p>
    <w:p w14:paraId="308475F4" w14:textId="0A432240" w:rsidR="00FE1D66" w:rsidRPr="007324F5" w:rsidRDefault="00FE1D66" w:rsidP="00FE1D66">
      <w:pPr>
        <w:spacing w:after="0" w:line="240" w:lineRule="auto"/>
        <w:ind w:left="-576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16"/>
          <w:szCs w:val="16"/>
        </w:rPr>
        <w:t xml:space="preserve">Basic E-commerce Application using Java Spring Boot and React                                                                                                        </w:t>
      </w:r>
      <w:r w:rsidR="007324F5">
        <w:rPr>
          <w:rFonts w:ascii="Calibri" w:hAnsi="Calibri" w:cs="Calibri"/>
          <w:b/>
          <w:sz w:val="16"/>
          <w:szCs w:val="16"/>
        </w:rPr>
        <w:t xml:space="preserve"> </w:t>
      </w:r>
      <w:r w:rsidR="007324F5" w:rsidRPr="007324F5">
        <w:rPr>
          <w:rFonts w:ascii="Calibri" w:hAnsi="Calibri" w:cs="Calibri"/>
          <w:b/>
          <w:sz w:val="20"/>
          <w:szCs w:val="20"/>
        </w:rPr>
        <w:t>October 2023 – December</w:t>
      </w:r>
      <w:r w:rsidR="007324F5">
        <w:rPr>
          <w:rFonts w:ascii="Calibri" w:hAnsi="Calibri" w:cs="Calibri"/>
          <w:b/>
          <w:sz w:val="20"/>
          <w:szCs w:val="20"/>
        </w:rPr>
        <w:t xml:space="preserve"> </w:t>
      </w:r>
      <w:r w:rsidR="007324F5" w:rsidRPr="007324F5">
        <w:rPr>
          <w:rFonts w:ascii="Calibri" w:hAnsi="Calibri" w:cs="Calibri"/>
          <w:b/>
          <w:sz w:val="20"/>
          <w:szCs w:val="20"/>
        </w:rPr>
        <w:t>2023</w:t>
      </w:r>
    </w:p>
    <w:p w14:paraId="17027DE6" w14:textId="3F6AEB90" w:rsidR="00FE1D66" w:rsidRDefault="007324F5" w:rsidP="00FE1D66">
      <w:pPr>
        <w:spacing w:after="0" w:line="240" w:lineRule="auto"/>
        <w:ind w:left="-576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Technologies:</w:t>
      </w:r>
    </w:p>
    <w:p w14:paraId="22B33ED5" w14:textId="2FF4853A" w:rsidR="007324F5" w:rsidRDefault="007324F5" w:rsidP="007324F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Backend: Java spring </w:t>
      </w:r>
      <w:proofErr w:type="gramStart"/>
      <w:r>
        <w:rPr>
          <w:rFonts w:ascii="Calibri" w:hAnsi="Calibri" w:cs="Calibri"/>
          <w:b/>
          <w:sz w:val="16"/>
          <w:szCs w:val="16"/>
        </w:rPr>
        <w:t>boot ,</w:t>
      </w:r>
      <w:proofErr w:type="gramEnd"/>
      <w:r>
        <w:rPr>
          <w:rFonts w:ascii="Calibri" w:hAnsi="Calibri" w:cs="Calibri"/>
          <w:b/>
          <w:sz w:val="16"/>
          <w:szCs w:val="16"/>
        </w:rPr>
        <w:t xml:space="preserve"> Spring Data JPA, Restful API, Lombok</w:t>
      </w:r>
    </w:p>
    <w:p w14:paraId="554D0E46" w14:textId="3D671B16" w:rsidR="007324F5" w:rsidRDefault="007324F5" w:rsidP="007324F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Frontend: React, Redux, </w:t>
      </w:r>
      <w:proofErr w:type="spellStart"/>
      <w:r>
        <w:rPr>
          <w:rFonts w:ascii="Calibri" w:hAnsi="Calibri" w:cs="Calibri"/>
          <w:b/>
          <w:sz w:val="16"/>
          <w:szCs w:val="16"/>
        </w:rPr>
        <w:t>Axios</w:t>
      </w:r>
      <w:proofErr w:type="spellEnd"/>
    </w:p>
    <w:p w14:paraId="773D13D0" w14:textId="51B179CF" w:rsidR="00804E30" w:rsidRDefault="00804E30" w:rsidP="007324F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Database: </w:t>
      </w:r>
      <w:proofErr w:type="spellStart"/>
      <w:r>
        <w:rPr>
          <w:rFonts w:ascii="Calibri" w:hAnsi="Calibri" w:cs="Calibri"/>
          <w:b/>
          <w:sz w:val="16"/>
          <w:szCs w:val="16"/>
        </w:rPr>
        <w:t>PostgreSql</w:t>
      </w:r>
      <w:proofErr w:type="spellEnd"/>
    </w:p>
    <w:p w14:paraId="720CAF8A" w14:textId="4AF1BADD" w:rsidR="00804E30" w:rsidRDefault="00804E30" w:rsidP="007324F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Tools and Packages: </w:t>
      </w:r>
      <w:proofErr w:type="gramStart"/>
      <w:r>
        <w:rPr>
          <w:rFonts w:ascii="Calibri" w:hAnsi="Calibri" w:cs="Calibri"/>
          <w:b/>
          <w:sz w:val="16"/>
          <w:szCs w:val="16"/>
        </w:rPr>
        <w:t>Maven ,</w:t>
      </w:r>
      <w:proofErr w:type="gramEnd"/>
      <w:r>
        <w:rPr>
          <w:rFonts w:ascii="Calibri" w:hAnsi="Calibri" w:cs="Calibri"/>
          <w:b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b/>
          <w:sz w:val="16"/>
          <w:szCs w:val="16"/>
        </w:rPr>
        <w:t>npm</w:t>
      </w:r>
      <w:proofErr w:type="spellEnd"/>
    </w:p>
    <w:p w14:paraId="787E674C" w14:textId="3078CA03" w:rsidR="007324F5" w:rsidRDefault="007324F5" w:rsidP="007324F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sz w:val="16"/>
          <w:szCs w:val="16"/>
        </w:rPr>
      </w:pPr>
      <w:r w:rsidRPr="007324F5">
        <w:rPr>
          <w:rFonts w:ascii="Calibri" w:hAnsi="Calibri" w:cs="Calibri"/>
          <w:b/>
          <w:sz w:val="16"/>
          <w:szCs w:val="16"/>
        </w:rPr>
        <w:t>Actively participated in both backend and frontend development, designing and implementing RESTful services.</w:t>
      </w:r>
      <w:r w:rsidRPr="007324F5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7324F5">
        <w:rPr>
          <w:rFonts w:ascii="Calibri" w:hAnsi="Calibri" w:cs="Calibri"/>
          <w:b/>
          <w:sz w:val="16"/>
          <w:szCs w:val="16"/>
        </w:rPr>
        <w:t>Integrated Spring Security and JWT for user session management and authorization.</w:t>
      </w:r>
      <w:r w:rsidR="00804E30" w:rsidRPr="00804E30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804E30" w:rsidRPr="00804E30">
        <w:rPr>
          <w:rFonts w:ascii="Calibri" w:hAnsi="Calibri" w:cs="Calibri"/>
          <w:b/>
          <w:sz w:val="16"/>
          <w:szCs w:val="16"/>
        </w:rPr>
        <w:t>Database design and management, implementing performance enhancements using PostgreSQL.</w:t>
      </w:r>
      <w:r w:rsidR="00804E30" w:rsidRPr="00804E30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804E30" w:rsidRPr="00804E30">
        <w:rPr>
          <w:rFonts w:ascii="Calibri" w:hAnsi="Calibri" w:cs="Calibri"/>
          <w:b/>
          <w:sz w:val="16"/>
          <w:szCs w:val="16"/>
        </w:rPr>
        <w:t>Frontend development using React, utilizing Redux for state management.</w:t>
      </w:r>
      <w:r w:rsidR="00804E30" w:rsidRPr="00804E30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804E30" w:rsidRPr="00804E30">
        <w:rPr>
          <w:rFonts w:ascii="Calibri" w:hAnsi="Calibri" w:cs="Calibri"/>
          <w:b/>
          <w:sz w:val="16"/>
          <w:szCs w:val="16"/>
        </w:rPr>
        <w:t>Developed test scenarios using Postman and Jest during project testing phases.</w:t>
      </w:r>
      <w:r w:rsidR="00804E30" w:rsidRPr="00804E30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="00804E30" w:rsidRPr="00804E30">
        <w:rPr>
          <w:rFonts w:ascii="Calibri" w:hAnsi="Calibri" w:cs="Calibri"/>
          <w:b/>
          <w:sz w:val="16"/>
          <w:szCs w:val="16"/>
        </w:rPr>
        <w:t>Effective communication and collaboration within the team throughout the project duration.</w:t>
      </w:r>
    </w:p>
    <w:p w14:paraId="0984E2CA" w14:textId="77777777" w:rsidR="00804E30" w:rsidRDefault="00804E30" w:rsidP="007324F5">
      <w:pPr>
        <w:spacing w:after="0" w:line="240" w:lineRule="auto"/>
        <w:rPr>
          <w:rFonts w:ascii="Calibri" w:hAnsi="Calibri" w:cs="Calibri"/>
          <w:b/>
        </w:rPr>
      </w:pPr>
    </w:p>
    <w:p w14:paraId="0C73177A" w14:textId="77777777" w:rsidR="00804E30" w:rsidRDefault="00804E30" w:rsidP="007324F5">
      <w:pPr>
        <w:spacing w:after="0" w:line="240" w:lineRule="auto"/>
        <w:rPr>
          <w:rFonts w:ascii="Calibri" w:hAnsi="Calibri" w:cs="Calibri"/>
          <w:b/>
        </w:rPr>
      </w:pPr>
    </w:p>
    <w:p w14:paraId="241D6286" w14:textId="01C653AB" w:rsidR="00137FF8" w:rsidRDefault="00137FF8" w:rsidP="00FE1D66">
      <w:pPr>
        <w:pBdr>
          <w:bottom w:val="single" w:sz="4" w:space="1" w:color="auto"/>
        </w:pBdr>
        <w:spacing w:after="0" w:line="240" w:lineRule="auto"/>
        <w:ind w:left="-57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INTERNSHIP</w:t>
      </w:r>
    </w:p>
    <w:p w14:paraId="22ADDFCD" w14:textId="65E0BE23" w:rsidR="00137FF8" w:rsidRPr="00393664" w:rsidRDefault="00137FF8" w:rsidP="00137FF8">
      <w:pPr>
        <w:spacing w:after="0" w:line="240" w:lineRule="auto"/>
        <w:ind w:left="-57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 xml:space="preserve">      </w:t>
      </w:r>
      <w:r>
        <w:rPr>
          <w:rFonts w:ascii="Calibri" w:hAnsi="Calibri" w:cs="Calibri"/>
          <w:b/>
        </w:rPr>
        <w:t xml:space="preserve">Gen Software </w:t>
      </w:r>
      <w:r w:rsidRPr="00EB56A9">
        <w:rPr>
          <w:rFonts w:ascii="Calibri" w:hAnsi="Calibri" w:cs="Calibri"/>
          <w:b/>
        </w:rPr>
        <w:tab/>
      </w:r>
      <w:r w:rsidRPr="00EB56A9">
        <w:rPr>
          <w:rFonts w:ascii="Calibri" w:hAnsi="Calibri" w:cs="Calibri"/>
          <w:b/>
        </w:rPr>
        <w:tab/>
      </w:r>
      <w:r w:rsidRPr="00EB56A9">
        <w:rPr>
          <w:rFonts w:ascii="Calibri" w:hAnsi="Calibri" w:cs="Calibri"/>
          <w:b/>
        </w:rPr>
        <w:tab/>
      </w:r>
      <w:r w:rsidRPr="00EB56A9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 </w:t>
      </w:r>
      <w:r>
        <w:rPr>
          <w:rFonts w:ascii="Calibri" w:hAnsi="Calibri" w:cs="Calibri"/>
          <w:b/>
          <w:bCs/>
        </w:rPr>
        <w:t xml:space="preserve">                                                  </w:t>
      </w:r>
      <w:r w:rsidRPr="00F93BC1"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 xml:space="preserve">            </w:t>
      </w:r>
      <w:r w:rsidRPr="00F93BC1">
        <w:rPr>
          <w:rFonts w:ascii="Calibri" w:hAnsi="Calibri" w:cs="Calibri"/>
          <w:b/>
          <w:bCs/>
        </w:rPr>
        <w:t>June 2022-September 2022</w:t>
      </w:r>
    </w:p>
    <w:p w14:paraId="629FB631" w14:textId="39E16383" w:rsidR="00137FF8" w:rsidRDefault="00137FF8" w:rsidP="00137FF8">
      <w:pPr>
        <w:pStyle w:val="ListParagraph"/>
        <w:ind w:left="144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i/>
        </w:rPr>
        <w:t>Intern</w:t>
      </w:r>
      <w:r>
        <w:rPr>
          <w:rFonts w:ascii="Calibri" w:hAnsi="Calibri" w:cs="Calibri"/>
          <w:b/>
          <w:i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Pr="00EB56A9">
        <w:rPr>
          <w:rFonts w:ascii="Calibri" w:hAnsi="Calibri" w:cs="Calibri"/>
        </w:rPr>
        <w:t>City,</w:t>
      </w:r>
      <w:r>
        <w:rPr>
          <w:rFonts w:ascii="Calibri" w:hAnsi="Calibri" w:cs="Calibri"/>
        </w:rPr>
        <w:t>İstanbul</w:t>
      </w:r>
      <w:proofErr w:type="spellEnd"/>
      <w:proofErr w:type="gramEnd"/>
    </w:p>
    <w:p w14:paraId="67EA9628" w14:textId="461617E2" w:rsidR="00137FF8" w:rsidRPr="00137FF8" w:rsidRDefault="00137FF8" w:rsidP="00137FF8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 </w:t>
      </w:r>
      <w:r w:rsidRPr="00137FF8">
        <w:rPr>
          <w:rFonts w:ascii="Calibri" w:hAnsi="Calibri" w:cs="Calibri"/>
          <w:b/>
          <w:bCs/>
          <w:sz w:val="16"/>
          <w:szCs w:val="16"/>
        </w:rPr>
        <w:t>Project:</w:t>
      </w:r>
      <w:r w:rsidRPr="00137FF8">
        <w:rPr>
          <w:rFonts w:ascii="Calibri" w:hAnsi="Calibri" w:cs="Calibri"/>
          <w:sz w:val="16"/>
          <w:szCs w:val="16"/>
        </w:rPr>
        <w:t xml:space="preserve"> Contributed to a CRM project using C# (dotnet).</w:t>
      </w:r>
    </w:p>
    <w:p w14:paraId="2D8F71CC" w14:textId="77777777" w:rsidR="00137FF8" w:rsidRPr="00137FF8" w:rsidRDefault="00137FF8" w:rsidP="00137FF8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137FF8">
        <w:rPr>
          <w:rFonts w:ascii="Calibri" w:hAnsi="Calibri" w:cs="Calibri"/>
          <w:b/>
          <w:bCs/>
          <w:sz w:val="16"/>
          <w:szCs w:val="16"/>
        </w:rPr>
        <w:t>Technologies:</w:t>
      </w:r>
      <w:r w:rsidRPr="00137FF8">
        <w:rPr>
          <w:rFonts w:ascii="Calibri" w:hAnsi="Calibri" w:cs="Calibri"/>
          <w:sz w:val="16"/>
          <w:szCs w:val="16"/>
        </w:rPr>
        <w:t xml:space="preserve"> C#, SQL, PostgreSQL, Entity Framework, Auto fac, Fluent Validation, JWT.</w:t>
      </w:r>
    </w:p>
    <w:p w14:paraId="730D6850" w14:textId="77777777" w:rsidR="00137FF8" w:rsidRPr="00137FF8" w:rsidRDefault="00137FF8" w:rsidP="00137FF8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137FF8">
        <w:rPr>
          <w:rFonts w:ascii="Calibri" w:hAnsi="Calibri" w:cs="Calibri"/>
          <w:b/>
          <w:bCs/>
          <w:sz w:val="16"/>
          <w:szCs w:val="16"/>
        </w:rPr>
        <w:t>Design:</w:t>
      </w:r>
      <w:r w:rsidRPr="00137FF8">
        <w:rPr>
          <w:rFonts w:ascii="Calibri" w:hAnsi="Calibri" w:cs="Calibri"/>
          <w:sz w:val="16"/>
          <w:szCs w:val="16"/>
        </w:rPr>
        <w:t xml:space="preserve"> Implemented Layered Architectures, AOP, and IOC with Auto fac.</w:t>
      </w:r>
    </w:p>
    <w:p w14:paraId="6467B0A8" w14:textId="77777777" w:rsidR="00137FF8" w:rsidRPr="00137FF8" w:rsidRDefault="00137FF8" w:rsidP="00137FF8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137FF8">
        <w:rPr>
          <w:rFonts w:ascii="Calibri" w:hAnsi="Calibri" w:cs="Calibri"/>
          <w:b/>
          <w:bCs/>
          <w:sz w:val="16"/>
          <w:szCs w:val="16"/>
        </w:rPr>
        <w:t>Validation:</w:t>
      </w:r>
      <w:r w:rsidRPr="00137FF8">
        <w:rPr>
          <w:rFonts w:ascii="Calibri" w:hAnsi="Calibri" w:cs="Calibri"/>
          <w:sz w:val="16"/>
          <w:szCs w:val="16"/>
        </w:rPr>
        <w:t xml:space="preserve"> Used Fluent Validation for data validation.</w:t>
      </w:r>
    </w:p>
    <w:p w14:paraId="78F116F0" w14:textId="77777777" w:rsidR="00137FF8" w:rsidRPr="00137FF8" w:rsidRDefault="00137FF8" w:rsidP="00137FF8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137FF8">
        <w:rPr>
          <w:rFonts w:ascii="Calibri" w:hAnsi="Calibri" w:cs="Calibri"/>
          <w:b/>
          <w:bCs/>
          <w:sz w:val="16"/>
          <w:szCs w:val="16"/>
        </w:rPr>
        <w:t>Security:</w:t>
      </w:r>
      <w:r w:rsidRPr="00137FF8">
        <w:rPr>
          <w:rFonts w:ascii="Calibri" w:hAnsi="Calibri" w:cs="Calibri"/>
          <w:sz w:val="16"/>
          <w:szCs w:val="16"/>
        </w:rPr>
        <w:t xml:space="preserve"> Implemented JWT for authentication.</w:t>
      </w:r>
    </w:p>
    <w:p w14:paraId="5409E355" w14:textId="77777777" w:rsidR="00137FF8" w:rsidRPr="00137FF8" w:rsidRDefault="00137FF8" w:rsidP="00137FF8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137FF8">
        <w:rPr>
          <w:rFonts w:ascii="Calibri" w:hAnsi="Calibri" w:cs="Calibri"/>
          <w:b/>
          <w:bCs/>
          <w:sz w:val="16"/>
          <w:szCs w:val="16"/>
        </w:rPr>
        <w:t>API Communication:</w:t>
      </w:r>
      <w:r w:rsidRPr="00137FF8">
        <w:rPr>
          <w:rFonts w:ascii="Calibri" w:hAnsi="Calibri" w:cs="Calibri"/>
          <w:sz w:val="16"/>
          <w:szCs w:val="16"/>
        </w:rPr>
        <w:t xml:space="preserve"> Tested with Postman.</w:t>
      </w:r>
    </w:p>
    <w:p w14:paraId="1A630E52" w14:textId="77777777" w:rsidR="00137FF8" w:rsidRPr="00137FF8" w:rsidRDefault="00137FF8" w:rsidP="00137FF8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137FF8">
        <w:rPr>
          <w:rFonts w:ascii="Calibri" w:hAnsi="Calibri" w:cs="Calibri"/>
          <w:b/>
          <w:bCs/>
          <w:sz w:val="16"/>
          <w:szCs w:val="16"/>
        </w:rPr>
        <w:t>Databases:</w:t>
      </w:r>
      <w:r w:rsidRPr="00137FF8">
        <w:rPr>
          <w:rFonts w:ascii="Calibri" w:hAnsi="Calibri" w:cs="Calibri"/>
          <w:sz w:val="16"/>
          <w:szCs w:val="16"/>
        </w:rPr>
        <w:t xml:space="preserve"> Worked with SQL and PostgreSQL.</w:t>
      </w:r>
    </w:p>
    <w:p w14:paraId="1648B548" w14:textId="3314BC38" w:rsidR="00137FF8" w:rsidRPr="00804E30" w:rsidRDefault="00137FF8" w:rsidP="00804E30">
      <w:pPr>
        <w:pStyle w:val="ListParagraph"/>
        <w:numPr>
          <w:ilvl w:val="0"/>
          <w:numId w:val="10"/>
        </w:numPr>
        <w:rPr>
          <w:rFonts w:ascii="Calibri" w:hAnsi="Calibri" w:cs="Calibri"/>
          <w:sz w:val="16"/>
          <w:szCs w:val="16"/>
        </w:rPr>
      </w:pPr>
      <w:r w:rsidRPr="00137FF8">
        <w:rPr>
          <w:rFonts w:ascii="Calibri" w:hAnsi="Calibri" w:cs="Calibri"/>
          <w:b/>
          <w:bCs/>
          <w:sz w:val="16"/>
          <w:szCs w:val="16"/>
        </w:rPr>
        <w:t>Microservices:</w:t>
      </w:r>
      <w:r w:rsidRPr="00137FF8">
        <w:rPr>
          <w:rFonts w:ascii="Calibri" w:hAnsi="Calibri" w:cs="Calibri"/>
          <w:sz w:val="16"/>
          <w:szCs w:val="16"/>
        </w:rPr>
        <w:t xml:space="preserve"> Designed and implemented microservices using C#, ASP.NET, and related frameworks.</w:t>
      </w:r>
    </w:p>
    <w:p w14:paraId="5DEFF927" w14:textId="3DCBF30B" w:rsidR="000975B1" w:rsidRPr="00024001" w:rsidRDefault="000975B1" w:rsidP="00804E30">
      <w:pPr>
        <w:pStyle w:val="ListParagraph"/>
        <w:spacing w:after="0" w:line="240" w:lineRule="auto"/>
        <w:ind w:left="144"/>
        <w:jc w:val="both"/>
        <w:rPr>
          <w:rFonts w:ascii="Calibri" w:hAnsi="Calibri" w:cs="Calibri"/>
          <w:sz w:val="16"/>
          <w:szCs w:val="16"/>
        </w:rPr>
      </w:pPr>
    </w:p>
    <w:sectPr w:rsidR="000975B1" w:rsidRPr="00024001" w:rsidSect="00EB1760">
      <w:headerReference w:type="default" r:id="rId7"/>
      <w:pgSz w:w="12240" w:h="15840"/>
      <w:pgMar w:top="720" w:right="72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0C65" w14:textId="77777777" w:rsidR="00256883" w:rsidRDefault="00256883" w:rsidP="008C6D0C">
      <w:pPr>
        <w:spacing w:after="0" w:line="240" w:lineRule="auto"/>
      </w:pPr>
      <w:r>
        <w:separator/>
      </w:r>
    </w:p>
  </w:endnote>
  <w:endnote w:type="continuationSeparator" w:id="0">
    <w:p w14:paraId="4973826B" w14:textId="77777777" w:rsidR="00256883" w:rsidRDefault="00256883" w:rsidP="008C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OMJ">
    <w:altName w:val="Nirmala UI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79AF" w14:textId="77777777" w:rsidR="00256883" w:rsidRDefault="00256883" w:rsidP="008C6D0C">
      <w:pPr>
        <w:spacing w:after="0" w:line="240" w:lineRule="auto"/>
      </w:pPr>
      <w:r>
        <w:separator/>
      </w:r>
    </w:p>
  </w:footnote>
  <w:footnote w:type="continuationSeparator" w:id="0">
    <w:p w14:paraId="71DEA37A" w14:textId="77777777" w:rsidR="00256883" w:rsidRDefault="00256883" w:rsidP="008C6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B593" w14:textId="276A77B9" w:rsidR="004D1F35" w:rsidRDefault="008C6D0C" w:rsidP="005F3357">
    <w:pPr>
      <w:pStyle w:val="Header"/>
      <w:pBdr>
        <w:bottom w:val="single" w:sz="6" w:space="1" w:color="auto"/>
      </w:pBdr>
      <w:tabs>
        <w:tab w:val="center" w:pos="5040"/>
        <w:tab w:val="right" w:pos="10080"/>
      </w:tabs>
      <w:ind w:left="-576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Jon Dogukan </w:t>
    </w:r>
    <w:proofErr w:type="spellStart"/>
    <w:r>
      <w:rPr>
        <w:b/>
        <w:bCs/>
        <w:sz w:val="32"/>
        <w:szCs w:val="32"/>
      </w:rPr>
      <w:t>Vedat</w:t>
    </w:r>
    <w:proofErr w:type="spellEnd"/>
    <w:r>
      <w:rPr>
        <w:b/>
        <w:bCs/>
        <w:sz w:val="32"/>
        <w:szCs w:val="32"/>
      </w:rPr>
      <w:t xml:space="preserve"> Zorer, BSc</w:t>
    </w:r>
  </w:p>
  <w:p w14:paraId="681A8A30" w14:textId="7BE10FBE" w:rsidR="004D1F35" w:rsidRPr="00A569C3" w:rsidRDefault="00000000" w:rsidP="005F3357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US Citizen</w:t>
    </w:r>
    <w:r w:rsidRPr="00A569C3">
      <w:rPr>
        <w:sz w:val="18"/>
        <w:szCs w:val="18"/>
      </w:rPr>
      <w:t xml:space="preserve"> | (</w:t>
    </w:r>
    <w:r w:rsidR="008C6D0C">
      <w:rPr>
        <w:sz w:val="18"/>
        <w:szCs w:val="18"/>
      </w:rPr>
      <w:t>727</w:t>
    </w:r>
    <w:r w:rsidRPr="00A569C3">
      <w:rPr>
        <w:sz w:val="18"/>
        <w:szCs w:val="18"/>
      </w:rPr>
      <w:t xml:space="preserve">) </w:t>
    </w:r>
    <w:r w:rsidR="008C6D0C">
      <w:rPr>
        <w:sz w:val="18"/>
        <w:szCs w:val="18"/>
      </w:rPr>
      <w:t>657</w:t>
    </w:r>
    <w:r>
      <w:rPr>
        <w:sz w:val="18"/>
        <w:szCs w:val="18"/>
      </w:rPr>
      <w:t>-</w:t>
    </w:r>
    <w:r w:rsidR="008C6D0C">
      <w:rPr>
        <w:sz w:val="18"/>
        <w:szCs w:val="18"/>
      </w:rPr>
      <w:t>0917</w:t>
    </w:r>
    <w:r w:rsidRPr="00A569C3">
      <w:rPr>
        <w:sz w:val="18"/>
        <w:szCs w:val="18"/>
      </w:rPr>
      <w:t xml:space="preserve"> | </w:t>
    </w:r>
    <w:hyperlink r:id="rId1" w:history="1">
      <w:r w:rsidR="008C6D0C" w:rsidRPr="00717D75">
        <w:rPr>
          <w:rStyle w:val="Hyperlink"/>
          <w:sz w:val="18"/>
          <w:szCs w:val="18"/>
        </w:rPr>
        <w:t>jzorer98@hotmail.com</w:t>
      </w:r>
    </w:hyperlink>
    <w:r w:rsidR="008C6D0C">
      <w:rPr>
        <w:sz w:val="18"/>
        <w:szCs w:val="18"/>
      </w:rPr>
      <w:t xml:space="preserve"> </w:t>
    </w:r>
    <w:r w:rsidRPr="00150519">
      <w:rPr>
        <w:sz w:val="18"/>
        <w:szCs w:val="18"/>
      </w:rPr>
      <w:t>|</w:t>
    </w:r>
    <w:r>
      <w:rPr>
        <w:sz w:val="18"/>
        <w:szCs w:val="18"/>
      </w:rPr>
      <w:t xml:space="preserve"> LinkedIn: l</w:t>
    </w:r>
    <w:r w:rsidR="008C6D0C" w:rsidRPr="008C6D0C">
      <w:t xml:space="preserve"> </w:t>
    </w:r>
    <w:r w:rsidR="008C6D0C" w:rsidRPr="008C6D0C">
      <w:rPr>
        <w:sz w:val="18"/>
        <w:szCs w:val="18"/>
      </w:rPr>
      <w:t>linkedin.com/in/</w:t>
    </w:r>
    <w:proofErr w:type="spellStart"/>
    <w:r w:rsidR="008C6D0C" w:rsidRPr="008C6D0C">
      <w:rPr>
        <w:sz w:val="18"/>
        <w:szCs w:val="18"/>
      </w:rPr>
      <w:t>dogukanzorer</w:t>
    </w:r>
    <w:proofErr w:type="spellEnd"/>
    <w:r w:rsidR="008C6D0C" w:rsidRPr="008C6D0C">
      <w:rPr>
        <w:sz w:val="18"/>
        <w:szCs w:val="18"/>
      </w:rPr>
      <w:t>/</w:t>
    </w:r>
    <w:r w:rsidR="008C6D0C">
      <w:rPr>
        <w:sz w:val="18"/>
        <w:szCs w:val="18"/>
      </w:rPr>
      <w:t xml:space="preserve"> </w:t>
    </w:r>
    <w:r w:rsidRPr="00A569C3">
      <w:rPr>
        <w:sz w:val="18"/>
        <w:szCs w:val="18"/>
      </w:rPr>
      <w:t>|</w:t>
    </w:r>
    <w:r>
      <w:rPr>
        <w:sz w:val="18"/>
        <w:szCs w:val="18"/>
      </w:rPr>
      <w:t xml:space="preserve"> GitHub: </w:t>
    </w:r>
    <w:r w:rsidR="008C6D0C" w:rsidRPr="008C6D0C">
      <w:rPr>
        <w:sz w:val="18"/>
        <w:szCs w:val="18"/>
      </w:rPr>
      <w:t>github.com/</w:t>
    </w:r>
    <w:proofErr w:type="spellStart"/>
    <w:r w:rsidR="008C6D0C" w:rsidRPr="008C6D0C">
      <w:rPr>
        <w:sz w:val="18"/>
        <w:szCs w:val="18"/>
      </w:rPr>
      <w:t>dogukanzorer</w:t>
    </w:r>
    <w:proofErr w:type="spellEnd"/>
  </w:p>
  <w:p w14:paraId="5D343FB5" w14:textId="77777777" w:rsidR="004D1F35" w:rsidRDefault="004D1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03"/>
    <w:multiLevelType w:val="hybridMultilevel"/>
    <w:tmpl w:val="D4B81F9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2C211937"/>
    <w:multiLevelType w:val="hybridMultilevel"/>
    <w:tmpl w:val="0018F1C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33033F52"/>
    <w:multiLevelType w:val="hybridMultilevel"/>
    <w:tmpl w:val="DD324F7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39DC7C27"/>
    <w:multiLevelType w:val="hybridMultilevel"/>
    <w:tmpl w:val="48FEB86C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 w15:restartNumberingAfterBreak="0">
    <w:nsid w:val="41C27605"/>
    <w:multiLevelType w:val="hybridMultilevel"/>
    <w:tmpl w:val="F79E2DE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 w15:restartNumberingAfterBreak="0">
    <w:nsid w:val="44ED7472"/>
    <w:multiLevelType w:val="hybridMultilevel"/>
    <w:tmpl w:val="2610934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59CF332E"/>
    <w:multiLevelType w:val="hybridMultilevel"/>
    <w:tmpl w:val="369C656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66354A51"/>
    <w:multiLevelType w:val="hybridMultilevel"/>
    <w:tmpl w:val="A7FE617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6C665860"/>
    <w:multiLevelType w:val="hybridMultilevel"/>
    <w:tmpl w:val="92DC7CD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9" w15:restartNumberingAfterBreak="0">
    <w:nsid w:val="6D790CF7"/>
    <w:multiLevelType w:val="hybridMultilevel"/>
    <w:tmpl w:val="38EAD47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0" w15:restartNumberingAfterBreak="0">
    <w:nsid w:val="6DFC209F"/>
    <w:multiLevelType w:val="multilevel"/>
    <w:tmpl w:val="55F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3876AF"/>
    <w:multiLevelType w:val="hybridMultilevel"/>
    <w:tmpl w:val="E3F6D9F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 w16cid:durableId="1664234149">
    <w:abstractNumId w:val="2"/>
  </w:num>
  <w:num w:numId="2" w16cid:durableId="626621326">
    <w:abstractNumId w:val="4"/>
  </w:num>
  <w:num w:numId="3" w16cid:durableId="131872062">
    <w:abstractNumId w:val="5"/>
  </w:num>
  <w:num w:numId="4" w16cid:durableId="317922406">
    <w:abstractNumId w:val="1"/>
  </w:num>
  <w:num w:numId="5" w16cid:durableId="735125786">
    <w:abstractNumId w:val="0"/>
  </w:num>
  <w:num w:numId="6" w16cid:durableId="2029871489">
    <w:abstractNumId w:val="8"/>
  </w:num>
  <w:num w:numId="7" w16cid:durableId="1302418318">
    <w:abstractNumId w:val="7"/>
  </w:num>
  <w:num w:numId="8" w16cid:durableId="904605428">
    <w:abstractNumId w:val="9"/>
  </w:num>
  <w:num w:numId="9" w16cid:durableId="1708337093">
    <w:abstractNumId w:val="6"/>
  </w:num>
  <w:num w:numId="10" w16cid:durableId="1133210785">
    <w:abstractNumId w:val="10"/>
  </w:num>
  <w:num w:numId="11" w16cid:durableId="2108691866">
    <w:abstractNumId w:val="11"/>
  </w:num>
  <w:num w:numId="12" w16cid:durableId="309598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0C"/>
    <w:rsid w:val="00016209"/>
    <w:rsid w:val="00024001"/>
    <w:rsid w:val="000975B1"/>
    <w:rsid w:val="00137FF8"/>
    <w:rsid w:val="00256883"/>
    <w:rsid w:val="00393664"/>
    <w:rsid w:val="004D1F35"/>
    <w:rsid w:val="007324F5"/>
    <w:rsid w:val="007331DF"/>
    <w:rsid w:val="0076379D"/>
    <w:rsid w:val="00804E30"/>
    <w:rsid w:val="008A6454"/>
    <w:rsid w:val="008C6D0C"/>
    <w:rsid w:val="00D607EB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6231E"/>
  <w15:chartTrackingRefBased/>
  <w15:docId w15:val="{943BDAE7-14AF-E54F-B19E-CBBCF2C5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0C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0C"/>
    <w:rPr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6D0C"/>
    <w:pPr>
      <w:spacing w:after="200" w:line="276" w:lineRule="auto"/>
      <w:ind w:left="720"/>
      <w:contextualSpacing/>
    </w:pPr>
    <w:rPr>
      <w:rFonts w:ascii="SutonnyOMJ" w:hAnsi="SutonnyOMJ" w:cs="Times New Roman"/>
    </w:rPr>
  </w:style>
  <w:style w:type="paragraph" w:styleId="Footer">
    <w:name w:val="footer"/>
    <w:basedOn w:val="Normal"/>
    <w:link w:val="FooterChar"/>
    <w:uiPriority w:val="99"/>
    <w:unhideWhenUsed/>
    <w:rsid w:val="008C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D0C"/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6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D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7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zorer98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Doğukan Vedat ZORER</dc:creator>
  <cp:keywords/>
  <dc:description/>
  <cp:lastModifiedBy>Jon Doğukan Vedat ZORER</cp:lastModifiedBy>
  <cp:revision>2</cp:revision>
  <dcterms:created xsi:type="dcterms:W3CDTF">2023-12-12T03:44:00Z</dcterms:created>
  <dcterms:modified xsi:type="dcterms:W3CDTF">2023-12-12T03:44:00Z</dcterms:modified>
</cp:coreProperties>
</file>